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F5B48" w14:textId="2996E367" w:rsidR="00611E4E" w:rsidRPr="00822042" w:rsidRDefault="00822042" w:rsidP="00010913">
      <w:pPr>
        <w:spacing w:line="276" w:lineRule="auto"/>
        <w:jc w:val="both"/>
        <w:rPr>
          <w:rFonts w:ascii="Aptos Display" w:hAnsi="Aptos Display"/>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042">
        <w:rPr>
          <w:rFonts w:ascii="Aptos Display" w:hAnsi="Aptos Display"/>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Part(1)(1)</w:t>
      </w:r>
    </w:p>
    <w:p w14:paraId="42E3810F" w14:textId="5FEEF44F" w:rsidR="00845093" w:rsidRDefault="00010913" w:rsidP="00010913">
      <w:pPr>
        <w:spacing w:line="276" w:lineRule="auto"/>
        <w:jc w:val="both"/>
        <w:rPr>
          <w:rFonts w:ascii="Eras Bold ITC" w:hAnsi="Eras Bold ITC"/>
          <w:b/>
          <w:bCs/>
          <w:color w:val="833C0B" w:themeColor="accent2" w:themeShade="80"/>
          <w:u w:val="single"/>
        </w:rPr>
      </w:pPr>
      <w:r w:rsidRPr="00611E4E">
        <w:rPr>
          <w:rFonts w:ascii="Aptos Display" w:hAnsi="Aptos Display"/>
          <w:bCs/>
          <w:color w:val="000000" w:themeColor="text1"/>
          <w:highlight w:val="dark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Antagonist</w:t>
      </w:r>
      <w:r w:rsidRPr="00611E4E">
        <w:rPr>
          <w:rFonts w:ascii="Aptos Display" w:hAnsi="Aptos Display"/>
          <w:b/>
          <w:bCs/>
          <w:highlight w:val="darkGray"/>
          <w:u w:val="single"/>
        </w:rPr>
        <w:t xml:space="preserve">   to  protagonist   face  off  at   the final escalation that happens </w:t>
      </w:r>
      <w:proofErr w:type="spellStart"/>
      <w:r w:rsidRPr="00611E4E">
        <w:rPr>
          <w:rFonts w:ascii="Aptos Display" w:hAnsi="Aptos Display"/>
          <w:b/>
          <w:bCs/>
          <w:highlight w:val="darkGray"/>
          <w:u w:val="single"/>
        </w:rPr>
        <w:t>through out</w:t>
      </w:r>
      <w:proofErr w:type="spellEnd"/>
      <w:r w:rsidRPr="00611E4E">
        <w:rPr>
          <w:rFonts w:ascii="Aptos Display" w:hAnsi="Aptos Display"/>
          <w:b/>
          <w:bCs/>
          <w:highlight w:val="darkGray"/>
          <w:u w:val="single"/>
        </w:rPr>
        <w:t xml:space="preserve"> the various events   from the various events </w:t>
      </w:r>
      <w:proofErr w:type="spellStart"/>
      <w:r w:rsidRPr="00611E4E">
        <w:rPr>
          <w:rFonts w:ascii="Aptos Display" w:hAnsi="Aptos Display"/>
          <w:b/>
          <w:bCs/>
          <w:highlight w:val="darkGray"/>
          <w:u w:val="single"/>
        </w:rPr>
        <w:t>leds</w:t>
      </w:r>
      <w:proofErr w:type="spellEnd"/>
      <w:r w:rsidRPr="00611E4E">
        <w:rPr>
          <w:rFonts w:ascii="Aptos Display" w:hAnsi="Aptos Display"/>
          <w:b/>
          <w:bCs/>
          <w:highlight w:val="darkGray"/>
          <w:u w:val="single"/>
        </w:rPr>
        <w:t xml:space="preserve"> to take off from the every point of scene(1)(2a)(6) and continuous counter attacks from the various </w:t>
      </w:r>
      <w:proofErr w:type="spellStart"/>
      <w:r w:rsidRPr="00611E4E">
        <w:rPr>
          <w:rFonts w:ascii="Aptos Display" w:hAnsi="Aptos Display"/>
          <w:b/>
          <w:bCs/>
          <w:highlight w:val="darkGray"/>
          <w:u w:val="single"/>
        </w:rPr>
        <w:t>revealations</w:t>
      </w:r>
      <w:proofErr w:type="spellEnd"/>
      <w:r w:rsidRPr="00611E4E">
        <w:rPr>
          <w:rFonts w:ascii="Aptos Display" w:hAnsi="Aptos Display"/>
          <w:b/>
          <w:bCs/>
          <w:highlight w:val="darkGray"/>
          <w:u w:val="single"/>
        </w:rPr>
        <w:t xml:space="preserve"> off characters from the pre </w:t>
      </w:r>
      <w:proofErr w:type="spellStart"/>
      <w:r w:rsidRPr="00611E4E">
        <w:rPr>
          <w:rFonts w:ascii="Aptos Display" w:hAnsi="Aptos Display"/>
          <w:b/>
          <w:bCs/>
          <w:highlight w:val="darkGray"/>
          <w:u w:val="single"/>
        </w:rPr>
        <w:t>climx</w:t>
      </w:r>
      <w:proofErr w:type="spellEnd"/>
      <w:r w:rsidRPr="00611E4E">
        <w:rPr>
          <w:rFonts w:ascii="Aptos Display" w:hAnsi="Aptos Display"/>
          <w:b/>
          <w:bCs/>
          <w:highlight w:val="darkGray"/>
          <w:u w:val="single"/>
        </w:rPr>
        <w:t xml:space="preserve"> draft 36(A) where the outrage of various shootouts against the assault </w:t>
      </w:r>
      <w:proofErr w:type="spellStart"/>
      <w:r w:rsidRPr="00611E4E">
        <w:rPr>
          <w:rFonts w:ascii="Aptos Display" w:hAnsi="Aptos Display"/>
          <w:b/>
          <w:bCs/>
          <w:highlight w:val="darkGray"/>
          <w:u w:val="single"/>
        </w:rPr>
        <w:t>sethu</w:t>
      </w:r>
      <w:proofErr w:type="spellEnd"/>
      <w:r w:rsidRPr="00611E4E">
        <w:rPr>
          <w:rFonts w:ascii="Aptos Display" w:hAnsi="Aptos Display"/>
          <w:b/>
          <w:bCs/>
          <w:highlight w:val="darkGray"/>
          <w:u w:val="single"/>
        </w:rPr>
        <w:t xml:space="preserve">(antagonist) and series of events that leads to conflict and every scenes from the kb park and highway night fights   from the gang of </w:t>
      </w:r>
      <w:proofErr w:type="spellStart"/>
      <w:r w:rsidRPr="00611E4E">
        <w:rPr>
          <w:rFonts w:ascii="Aptos Display" w:hAnsi="Aptos Display"/>
          <w:b/>
          <w:bCs/>
          <w:highlight w:val="darkGray"/>
          <w:u w:val="single"/>
        </w:rPr>
        <w:t>sethu</w:t>
      </w:r>
      <w:proofErr w:type="spellEnd"/>
      <w:r w:rsidRPr="00611E4E">
        <w:rPr>
          <w:rFonts w:ascii="Aptos Display" w:hAnsi="Aptos Display"/>
          <w:b/>
          <w:bCs/>
          <w:highlight w:val="darkGray"/>
          <w:u w:val="single"/>
        </w:rPr>
        <w:t xml:space="preserve"> where the every angle takes from the lead to every actor that montage shot and final elevation and </w:t>
      </w:r>
      <w:proofErr w:type="spellStart"/>
      <w:r w:rsidRPr="00611E4E">
        <w:rPr>
          <w:rFonts w:ascii="Aptos Display" w:hAnsi="Aptos Display"/>
          <w:b/>
          <w:bCs/>
          <w:highlight w:val="darkGray"/>
          <w:u w:val="single"/>
        </w:rPr>
        <w:t xml:space="preserve">anti </w:t>
      </w:r>
      <w:r w:rsidR="00441002" w:rsidRPr="00611E4E">
        <w:rPr>
          <w:rFonts w:ascii="Aptos Display" w:hAnsi="Aptos Display"/>
          <w:b/>
          <w:bCs/>
          <w:highlight w:val="darkGray"/>
          <w:u w:val="single"/>
        </w:rPr>
        <w:t>terror</w:t>
      </w:r>
      <w:proofErr w:type="spellEnd"/>
      <w:r w:rsidR="00441002" w:rsidRPr="00611E4E">
        <w:rPr>
          <w:rFonts w:ascii="Aptos Display" w:hAnsi="Aptos Display"/>
          <w:b/>
          <w:bCs/>
          <w:highlight w:val="darkGray"/>
          <w:u w:val="single"/>
        </w:rPr>
        <w:t xml:space="preserve"> warnings from the gang…          </w:t>
      </w:r>
      <w:r w:rsidR="00441002" w:rsidRPr="00611E4E">
        <w:rPr>
          <w:rFonts w:ascii="Eras Bold ITC" w:hAnsi="Eras Bold ITC"/>
          <w:b/>
          <w:bCs/>
          <w:color w:val="833C0B" w:themeColor="accent2" w:themeShade="80"/>
          <w:highlight w:val="darkGray"/>
          <w:u w:val="single"/>
        </w:rPr>
        <w:t>Rolling the  tittle   “”“Guns “””…..</w:t>
      </w:r>
    </w:p>
    <w:p w14:paraId="676683B5" w14:textId="74ECBF8A" w:rsidR="00845093" w:rsidRDefault="00845093" w:rsidP="00010913">
      <w:pPr>
        <w:spacing w:line="276" w:lineRule="auto"/>
        <w:jc w:val="both"/>
        <w:rPr>
          <w:rFonts w:ascii="Aptos Display" w:hAnsi="Aptos Display"/>
          <w:b/>
          <w:bCs/>
          <w:u w:val="single"/>
        </w:rPr>
      </w:pPr>
      <w:r>
        <w:rPr>
          <w:rFonts w:ascii="Aptos Display" w:hAnsi="Aptos Display"/>
          <w:b/>
          <w:bCs/>
          <w:u w:val="single"/>
        </w:rPr>
        <w:t xml:space="preserve">counter attacks from the various </w:t>
      </w:r>
      <w:proofErr w:type="spellStart"/>
      <w:r>
        <w:rPr>
          <w:rFonts w:ascii="Aptos Display" w:hAnsi="Aptos Display"/>
          <w:b/>
          <w:bCs/>
          <w:u w:val="single"/>
        </w:rPr>
        <w:t>revealations</w:t>
      </w:r>
      <w:proofErr w:type="spellEnd"/>
      <w:r>
        <w:rPr>
          <w:rFonts w:ascii="Aptos Display" w:hAnsi="Aptos Display"/>
          <w:b/>
          <w:bCs/>
          <w:u w:val="single"/>
        </w:rPr>
        <w:t xml:space="preserve"> off characters from the pre </w:t>
      </w:r>
      <w:proofErr w:type="spellStart"/>
      <w:r>
        <w:rPr>
          <w:rFonts w:ascii="Aptos Display" w:hAnsi="Aptos Display"/>
          <w:b/>
          <w:bCs/>
          <w:u w:val="single"/>
        </w:rPr>
        <w:t>climx</w:t>
      </w:r>
      <w:proofErr w:type="spellEnd"/>
      <w:r>
        <w:rPr>
          <w:rFonts w:ascii="Aptos Display" w:hAnsi="Aptos Display"/>
          <w:b/>
          <w:bCs/>
          <w:u w:val="single"/>
        </w:rPr>
        <w:t xml:space="preserve"> draft 36(A) where the outrage of various shootouts against the assault </w:t>
      </w:r>
      <w:proofErr w:type="spellStart"/>
      <w:r>
        <w:rPr>
          <w:rFonts w:ascii="Aptos Display" w:hAnsi="Aptos Display"/>
          <w:b/>
          <w:bCs/>
          <w:u w:val="single"/>
        </w:rPr>
        <w:t>sethu</w:t>
      </w:r>
      <w:proofErr w:type="spellEnd"/>
      <w:r>
        <w:rPr>
          <w:rFonts w:ascii="Aptos Display" w:hAnsi="Aptos Display"/>
          <w:b/>
          <w:bCs/>
          <w:u w:val="single"/>
        </w:rPr>
        <w:t xml:space="preserve">(antagonist) and series of events that leads to conflict and every scenes from the kb park and highway night fights   from the gang of </w:t>
      </w:r>
      <w:proofErr w:type="spellStart"/>
      <w:r>
        <w:rPr>
          <w:rFonts w:ascii="Aptos Display" w:hAnsi="Aptos Display"/>
          <w:b/>
          <w:bCs/>
          <w:u w:val="single"/>
        </w:rPr>
        <w:t>sethu</w:t>
      </w:r>
      <w:proofErr w:type="spellEnd"/>
      <w:r>
        <w:rPr>
          <w:rFonts w:ascii="Aptos Display" w:hAnsi="Aptos Display"/>
          <w:b/>
          <w:bCs/>
          <w:u w:val="single"/>
        </w:rPr>
        <w:t xml:space="preserve"> where the every angle takes from the lead to every way to connect the final  dots from each and every arc….</w:t>
      </w:r>
    </w:p>
    <w:p w14:paraId="6A4B6A2A" w14:textId="433FF62E" w:rsidR="00845093" w:rsidRDefault="00845093" w:rsidP="00010913">
      <w:pPr>
        <w:spacing w:line="276" w:lineRule="auto"/>
        <w:jc w:val="both"/>
        <w:rPr>
          <w:rFonts w:ascii="Aptos Display" w:hAnsi="Aptos Display"/>
          <w:b/>
          <w:bCs/>
          <w:u w:val="single"/>
        </w:rPr>
      </w:pPr>
      <w:r>
        <w:rPr>
          <w:rFonts w:ascii="Aptos Display" w:hAnsi="Aptos Display"/>
          <w:b/>
          <w:bCs/>
          <w:u w:val="single"/>
        </w:rPr>
        <w:t xml:space="preserve">Assaults attacking from </w:t>
      </w:r>
      <w:proofErr w:type="spellStart"/>
      <w:r>
        <w:rPr>
          <w:rFonts w:ascii="Aptos Display" w:hAnsi="Aptos Display"/>
          <w:b/>
          <w:bCs/>
          <w:u w:val="single"/>
        </w:rPr>
        <w:t>evry</w:t>
      </w:r>
      <w:proofErr w:type="spellEnd"/>
      <w:r>
        <w:rPr>
          <w:rFonts w:ascii="Aptos Display" w:hAnsi="Aptos Display"/>
          <w:b/>
          <w:bCs/>
          <w:u w:val="single"/>
        </w:rPr>
        <w:t xml:space="preserve"> corner and counter attacks from </w:t>
      </w:r>
      <w:proofErr w:type="spellStart"/>
      <w:r>
        <w:rPr>
          <w:rFonts w:ascii="Aptos Display" w:hAnsi="Aptos Display"/>
          <w:b/>
          <w:bCs/>
          <w:u w:val="single"/>
        </w:rPr>
        <w:t>evry</w:t>
      </w:r>
      <w:proofErr w:type="spellEnd"/>
      <w:r>
        <w:rPr>
          <w:rFonts w:ascii="Aptos Display" w:hAnsi="Aptos Display"/>
          <w:b/>
          <w:bCs/>
          <w:u w:val="single"/>
        </w:rPr>
        <w:t xml:space="preserve"> wide angle that takes extra fire </w:t>
      </w:r>
      <w:r w:rsidRPr="00611E4E">
        <w:rPr>
          <w:rFonts w:ascii="Aptos Display" w:hAnsi="Aptos Display"/>
          <w:b/>
          <w:bCs/>
          <w:highlight w:val="red"/>
          <w:u w:val="single"/>
        </w:rPr>
        <w:t xml:space="preserve">blazing from the arc of </w:t>
      </w:r>
      <w:proofErr w:type="spellStart"/>
      <w:r w:rsidRPr="00611E4E">
        <w:rPr>
          <w:rFonts w:ascii="Aptos Display" w:hAnsi="Aptos Display"/>
          <w:b/>
          <w:bCs/>
          <w:highlight w:val="red"/>
          <w:u w:val="single"/>
        </w:rPr>
        <w:t>sethu</w:t>
      </w:r>
      <w:proofErr w:type="spellEnd"/>
      <w:r w:rsidRPr="00611E4E">
        <w:rPr>
          <w:rFonts w:ascii="Aptos Display" w:hAnsi="Aptos Display"/>
          <w:b/>
          <w:bCs/>
          <w:highlight w:val="red"/>
          <w:u w:val="single"/>
        </w:rPr>
        <w:t xml:space="preserve"> who shores the blood and rips off every dramatic and the wide angle from the blasting cg guns to collective slow </w:t>
      </w:r>
      <w:proofErr w:type="spellStart"/>
      <w:r w:rsidRPr="00611E4E">
        <w:rPr>
          <w:rFonts w:ascii="Aptos Display" w:hAnsi="Aptos Display"/>
          <w:b/>
          <w:bCs/>
          <w:highlight w:val="red"/>
          <w:u w:val="single"/>
        </w:rPr>
        <w:t>mo</w:t>
      </w:r>
      <w:proofErr w:type="spellEnd"/>
      <w:r w:rsidRPr="00611E4E">
        <w:rPr>
          <w:rFonts w:ascii="Aptos Display" w:hAnsi="Aptos Display"/>
          <w:b/>
          <w:bCs/>
          <w:highlight w:val="red"/>
          <w:u w:val="single"/>
        </w:rPr>
        <w:t xml:space="preserve"> effects to down wards attacking shots</w:t>
      </w:r>
      <w:r>
        <w:rPr>
          <w:rFonts w:ascii="Aptos Display" w:hAnsi="Aptos Display"/>
          <w:b/>
          <w:bCs/>
          <w:u w:val="single"/>
        </w:rPr>
        <w:t>..</w:t>
      </w:r>
    </w:p>
    <w:p w14:paraId="1373797F" w14:textId="1CBF8BE7" w:rsidR="00845093" w:rsidRDefault="00845093" w:rsidP="00845093">
      <w:pPr>
        <w:spacing w:line="276" w:lineRule="auto"/>
        <w:jc w:val="both"/>
        <w:rPr>
          <w:rFonts w:ascii="Aptos Display" w:hAnsi="Aptos Display"/>
          <w:b/>
          <w:bCs/>
          <w:u w:val="single"/>
        </w:rPr>
      </w:pPr>
      <w:r>
        <w:rPr>
          <w:rFonts w:ascii="Aptos Display" w:hAnsi="Aptos Display"/>
          <w:b/>
          <w:bCs/>
          <w:u w:val="single"/>
        </w:rPr>
        <w:t xml:space="preserve">every scenes from the kb park and highway night fights   from the gang of </w:t>
      </w:r>
      <w:proofErr w:type="spellStart"/>
      <w:r>
        <w:rPr>
          <w:rFonts w:ascii="Aptos Display" w:hAnsi="Aptos Display"/>
          <w:b/>
          <w:bCs/>
          <w:u w:val="single"/>
        </w:rPr>
        <w:t>sethu</w:t>
      </w:r>
      <w:proofErr w:type="spellEnd"/>
      <w:r>
        <w:rPr>
          <w:rFonts w:ascii="Aptos Display" w:hAnsi="Aptos Display"/>
          <w:b/>
          <w:bCs/>
          <w:u w:val="single"/>
        </w:rPr>
        <w:t xml:space="preserve"> where the every angle takes from the lead to every way to connect the final  dots from each and every arc to various detailing of every character to conclude all the mysteries revolved around  are to be cleared by scene gap with all the inter cuts shots followed by scenes(1)(45)(7)(8).</w:t>
      </w:r>
    </w:p>
    <w:p w14:paraId="2C56A7E3" w14:textId="2776E1CF" w:rsidR="00845093" w:rsidRPr="00611E4E" w:rsidRDefault="00845093" w:rsidP="00845093">
      <w:pPr>
        <w:spacing w:line="276" w:lineRule="auto"/>
        <w:jc w:val="both"/>
        <w:rPr>
          <w:rFonts w:ascii="Aptos Display" w:hAnsi="Aptos Display"/>
          <w:b/>
          <w:bCs/>
          <w:highlight w:val="magenta"/>
          <w:u w:val="single"/>
        </w:rPr>
      </w:pPr>
      <w:r w:rsidRPr="00611E4E">
        <w:rPr>
          <w:rFonts w:ascii="Aptos Display" w:hAnsi="Aptos Display"/>
          <w:b/>
          <w:bCs/>
          <w:highlight w:val="magenta"/>
          <w:u w:val="single"/>
        </w:rPr>
        <w:lastRenderedPageBreak/>
        <w:t xml:space="preserve">Assaults attacking from </w:t>
      </w:r>
      <w:proofErr w:type="spellStart"/>
      <w:r w:rsidRPr="00611E4E">
        <w:rPr>
          <w:rFonts w:ascii="Aptos Display" w:hAnsi="Aptos Display"/>
          <w:b/>
          <w:bCs/>
          <w:highlight w:val="magenta"/>
          <w:u w:val="single"/>
        </w:rPr>
        <w:t>evry</w:t>
      </w:r>
      <w:proofErr w:type="spellEnd"/>
      <w:r w:rsidRPr="00611E4E">
        <w:rPr>
          <w:rFonts w:ascii="Aptos Display" w:hAnsi="Aptos Display"/>
          <w:b/>
          <w:bCs/>
          <w:highlight w:val="magenta"/>
          <w:u w:val="single"/>
        </w:rPr>
        <w:t xml:space="preserve"> corner and counter attacks from </w:t>
      </w:r>
      <w:proofErr w:type="spellStart"/>
      <w:r w:rsidRPr="00611E4E">
        <w:rPr>
          <w:rFonts w:ascii="Aptos Display" w:hAnsi="Aptos Display"/>
          <w:b/>
          <w:bCs/>
          <w:highlight w:val="magenta"/>
          <w:u w:val="single"/>
        </w:rPr>
        <w:t>evry</w:t>
      </w:r>
      <w:proofErr w:type="spellEnd"/>
      <w:r w:rsidRPr="00611E4E">
        <w:rPr>
          <w:rFonts w:ascii="Aptos Display" w:hAnsi="Aptos Display"/>
          <w:b/>
          <w:bCs/>
          <w:highlight w:val="magenta"/>
          <w:u w:val="single"/>
        </w:rPr>
        <w:t xml:space="preserve"> wide angle that takes extra fire </w:t>
      </w:r>
    </w:p>
    <w:p w14:paraId="352AE734" w14:textId="43F9049A" w:rsidR="00845093" w:rsidRPr="00611E4E" w:rsidRDefault="00845093" w:rsidP="00845093">
      <w:pPr>
        <w:spacing w:line="276" w:lineRule="auto"/>
        <w:jc w:val="both"/>
        <w:rPr>
          <w:rFonts w:ascii="Aptos Display" w:hAnsi="Aptos Display"/>
          <w:b/>
          <w:bCs/>
          <w:highlight w:val="magenta"/>
          <w:u w:val="single"/>
        </w:rPr>
      </w:pPr>
      <w:r w:rsidRPr="00611E4E">
        <w:rPr>
          <w:rFonts w:ascii="Aptos Display" w:hAnsi="Aptos Display"/>
          <w:b/>
          <w:bCs/>
          <w:highlight w:val="magenta"/>
          <w:u w:val="single"/>
        </w:rPr>
        <w:t xml:space="preserve">every scenes from the kb park and highway night fights   from the gang of </w:t>
      </w:r>
      <w:proofErr w:type="spellStart"/>
      <w:r w:rsidRPr="00611E4E">
        <w:rPr>
          <w:rFonts w:ascii="Aptos Display" w:hAnsi="Aptos Display"/>
          <w:b/>
          <w:bCs/>
          <w:highlight w:val="magenta"/>
          <w:u w:val="single"/>
        </w:rPr>
        <w:t>sethu</w:t>
      </w:r>
      <w:proofErr w:type="spellEnd"/>
      <w:r w:rsidRPr="00611E4E">
        <w:rPr>
          <w:rFonts w:ascii="Aptos Display" w:hAnsi="Aptos Display"/>
          <w:b/>
          <w:bCs/>
          <w:highlight w:val="magenta"/>
          <w:u w:val="single"/>
        </w:rPr>
        <w:t xml:space="preserve"> where the every angle </w:t>
      </w:r>
    </w:p>
    <w:p w14:paraId="32F67D1F" w14:textId="49F480AB" w:rsidR="00845093" w:rsidRDefault="00845093" w:rsidP="00845093">
      <w:pPr>
        <w:spacing w:line="276" w:lineRule="auto"/>
        <w:jc w:val="both"/>
        <w:rPr>
          <w:rFonts w:ascii="Eras Bold ITC" w:hAnsi="Eras Bold ITC"/>
          <w:b/>
          <w:bCs/>
          <w:color w:val="833C0B" w:themeColor="accent2" w:themeShade="80"/>
          <w:u w:val="single"/>
        </w:rPr>
      </w:pPr>
      <w:r w:rsidRPr="00611E4E">
        <w:rPr>
          <w:rFonts w:ascii="Aptos Display" w:hAnsi="Aptos Display"/>
          <w:b/>
          <w:bCs/>
          <w:highlight w:val="magenta"/>
          <w:u w:val="single"/>
        </w:rPr>
        <w:t xml:space="preserve">Assaults attacking from </w:t>
      </w:r>
      <w:proofErr w:type="spellStart"/>
      <w:r w:rsidRPr="00611E4E">
        <w:rPr>
          <w:rFonts w:ascii="Aptos Display" w:hAnsi="Aptos Display"/>
          <w:b/>
          <w:bCs/>
          <w:highlight w:val="magenta"/>
          <w:u w:val="single"/>
        </w:rPr>
        <w:t>evry</w:t>
      </w:r>
      <w:proofErr w:type="spellEnd"/>
      <w:r w:rsidRPr="00611E4E">
        <w:rPr>
          <w:rFonts w:ascii="Aptos Display" w:hAnsi="Aptos Display"/>
          <w:b/>
          <w:bCs/>
          <w:highlight w:val="magenta"/>
          <w:u w:val="single"/>
        </w:rPr>
        <w:t xml:space="preserve"> corner and counter attacks from </w:t>
      </w:r>
      <w:proofErr w:type="spellStart"/>
      <w:r w:rsidRPr="00611E4E">
        <w:rPr>
          <w:rFonts w:ascii="Aptos Display" w:hAnsi="Aptos Display"/>
          <w:b/>
          <w:bCs/>
          <w:highlight w:val="magenta"/>
          <w:u w:val="single"/>
        </w:rPr>
        <w:t>evry</w:t>
      </w:r>
      <w:proofErr w:type="spellEnd"/>
      <w:r w:rsidRPr="00611E4E">
        <w:rPr>
          <w:rFonts w:ascii="Aptos Display" w:hAnsi="Aptos Display"/>
          <w:b/>
          <w:bCs/>
          <w:highlight w:val="magenta"/>
          <w:u w:val="single"/>
        </w:rPr>
        <w:t xml:space="preserve"> wide angle that takes extra fire</w:t>
      </w:r>
    </w:p>
    <w:p w14:paraId="48249363" w14:textId="14E8D0C2" w:rsidR="00441002" w:rsidRDefault="00845093" w:rsidP="00010913">
      <w:pPr>
        <w:spacing w:line="276" w:lineRule="auto"/>
        <w:jc w:val="both"/>
        <w:rPr>
          <w:rFonts w:ascii="Eras Bold ITC" w:hAnsi="Eras Bold ITC"/>
          <w:b/>
          <w:bCs/>
          <w:color w:val="833C0B" w:themeColor="accent2" w:themeShade="80"/>
          <w:u w:val="single"/>
        </w:rPr>
      </w:pPr>
      <w:r>
        <w:rPr>
          <w:rFonts w:ascii="Eras Bold ITC" w:hAnsi="Eras Bold ITC"/>
          <w:b/>
          <w:bCs/>
          <w:color w:val="833C0B" w:themeColor="accent2" w:themeShade="80"/>
          <w:u w:val="single"/>
        </w:rPr>
        <w:t xml:space="preserve">The final Escalation to wide angle from where the </w:t>
      </w:r>
      <w:proofErr w:type="spellStart"/>
      <w:r>
        <w:rPr>
          <w:rFonts w:ascii="Eras Bold ITC" w:hAnsi="Eras Bold ITC"/>
          <w:b/>
          <w:bCs/>
          <w:color w:val="833C0B" w:themeColor="accent2" w:themeShade="80"/>
          <w:u w:val="single"/>
        </w:rPr>
        <w:t>tittlles</w:t>
      </w:r>
      <w:proofErr w:type="spellEnd"/>
      <w:r>
        <w:rPr>
          <w:rFonts w:ascii="Eras Bold ITC" w:hAnsi="Eras Bold ITC"/>
          <w:b/>
          <w:bCs/>
          <w:color w:val="833C0B" w:themeColor="accent2" w:themeShade="80"/>
          <w:u w:val="single"/>
        </w:rPr>
        <w:t xml:space="preserve"> roll and the guns blaze </w:t>
      </w:r>
      <w:r w:rsidRPr="00845093">
        <w:rPr>
          <w:rFonts w:ascii="Arial Narrow" w:hAnsi="Arial Narrow"/>
          <w:b/>
          <w:bCs/>
          <w:color w:val="833C0B" w:themeColor="accent2" w:themeShade="80"/>
          <w:u w:val="single"/>
        </w:rPr>
        <w:t>which</w:t>
      </w:r>
      <w:r>
        <w:rPr>
          <w:rFonts w:ascii="Eras Bold ITC" w:hAnsi="Eras Bold ITC"/>
          <w:b/>
          <w:bCs/>
          <w:color w:val="833C0B" w:themeColor="accent2" w:themeShade="80"/>
          <w:u w:val="single"/>
        </w:rPr>
        <w:t xml:space="preserve"> leads to final face off from the conclusion</w:t>
      </w:r>
    </w:p>
    <w:p w14:paraId="221D48CE" w14:textId="680F8B6F" w:rsidR="00845093" w:rsidRPr="005602D6" w:rsidRDefault="00845093" w:rsidP="00010913">
      <w:pPr>
        <w:spacing w:line="276" w:lineRule="auto"/>
        <w:jc w:val="both"/>
        <w:rPr>
          <w:rFonts w:ascii="vhAptos Display" w:hAnsi="vhAptos Display"/>
          <w:color w:val="FF0000"/>
          <w:u w:val="single"/>
        </w:rPr>
      </w:pPr>
      <w:r>
        <w:rPr>
          <w:rFonts w:ascii="vhAptos Display" w:hAnsi="vhAptos Display"/>
          <w:b/>
          <w:bCs/>
          <w:color w:val="FF0000"/>
          <w:u w:val="single"/>
        </w:rPr>
        <w:t>The Final cut off from the draft(16)…..</w:t>
      </w:r>
    </w:p>
    <w:p w14:paraId="4310143B" w14:textId="77777777" w:rsidR="00845093" w:rsidRDefault="00845093" w:rsidP="00010913">
      <w:pPr>
        <w:spacing w:line="276" w:lineRule="auto"/>
        <w:jc w:val="both"/>
        <w:rPr>
          <w:rFonts w:ascii="vhAptos Display" w:hAnsi="vhAptos Display"/>
          <w:b/>
          <w:bCs/>
          <w:color w:val="FF0000"/>
          <w:u w:val="single"/>
        </w:rPr>
      </w:pPr>
    </w:p>
    <w:p w14:paraId="1E7F7AA3" w14:textId="0D39253F" w:rsidR="00845093" w:rsidRDefault="00845093" w:rsidP="00845093">
      <w:pPr>
        <w:spacing w:line="276" w:lineRule="auto"/>
        <w:ind w:left="2004"/>
        <w:jc w:val="both"/>
        <w:rPr>
          <w:rFonts w:ascii="Algerian" w:hAnsi="Algerian"/>
          <w:b/>
          <w:bCs/>
          <w:color w:val="FF0000"/>
          <w:sz w:val="72"/>
          <w:szCs w:val="72"/>
          <w:u w:val="single"/>
        </w:rPr>
      </w:pPr>
      <w:r w:rsidRPr="00845093">
        <w:rPr>
          <w:rFonts w:ascii="Algerian" w:hAnsi="Algerian"/>
          <w:b/>
          <w:bCs/>
          <w:color w:val="FF0000"/>
          <w:sz w:val="72"/>
          <w:szCs w:val="72"/>
          <w:u w:val="single"/>
        </w:rPr>
        <w:t>Guns and Roses</w:t>
      </w:r>
      <w:r>
        <w:rPr>
          <w:rFonts w:ascii="Algerian" w:hAnsi="Algerian"/>
          <w:b/>
          <w:bCs/>
          <w:color w:val="FF0000"/>
          <w:sz w:val="72"/>
          <w:szCs w:val="72"/>
          <w:u w:val="single"/>
        </w:rPr>
        <w:t>….</w:t>
      </w:r>
    </w:p>
    <w:p w14:paraId="6B8141DD" w14:textId="2C5ACE6B" w:rsidR="00845093" w:rsidRPr="00845093" w:rsidRDefault="00845093" w:rsidP="00845093">
      <w:pPr>
        <w:spacing w:line="276" w:lineRule="auto"/>
        <w:ind w:left="2004"/>
        <w:jc w:val="both"/>
        <w:rPr>
          <w:rFonts w:ascii="Algerian" w:hAnsi="Algerian"/>
          <w:b/>
          <w:bCs/>
          <w:color w:val="FF0000"/>
          <w:sz w:val="28"/>
          <w:szCs w:val="28"/>
          <w:u w:val="single"/>
        </w:rPr>
      </w:pPr>
    </w:p>
    <w:p w14:paraId="4705CD40" w14:textId="77777777" w:rsidR="00462237" w:rsidRDefault="00845093" w:rsidP="00010913">
      <w:pPr>
        <w:spacing w:line="276" w:lineRule="auto"/>
        <w:jc w:val="both"/>
        <w:rPr>
          <w:rFonts w:ascii="vhAptos Display" w:hAnsi="vhAptos Display"/>
          <w:b/>
          <w:bCs/>
          <w:color w:val="FF0000"/>
          <w:u w:val="single"/>
        </w:rPr>
      </w:pPr>
      <w:r>
        <w:rPr>
          <w:rFonts w:ascii="vhAptos Display" w:hAnsi="vhAptos Display"/>
          <w:b/>
          <w:bCs/>
          <w:color w:val="FF0000"/>
          <w:u w:val="single"/>
        </w:rPr>
        <w:t xml:space="preserve">                                                                                          The  - End………………………</w:t>
      </w:r>
    </w:p>
    <w:p w14:paraId="45600BFA" w14:textId="77777777" w:rsidR="00462237" w:rsidRDefault="00462237" w:rsidP="00010913">
      <w:pPr>
        <w:spacing w:line="276" w:lineRule="auto"/>
        <w:jc w:val="both"/>
        <w:rPr>
          <w:rFonts w:ascii="vhAptos Display" w:hAnsi="vhAptos Display"/>
          <w:b/>
          <w:bCs/>
          <w:color w:val="FF0000"/>
          <w:u w:val="single"/>
        </w:rPr>
      </w:pPr>
    </w:p>
    <w:p w14:paraId="096D5CBA" w14:textId="77777777" w:rsidR="00462237" w:rsidRDefault="00462237" w:rsidP="00010913">
      <w:pPr>
        <w:spacing w:line="276" w:lineRule="auto"/>
        <w:jc w:val="both"/>
        <w:rPr>
          <w:rFonts w:ascii="vhAptos Display" w:hAnsi="vhAptos Display"/>
          <w:b/>
          <w:bCs/>
          <w:color w:val="FF0000"/>
          <w:u w:val="single"/>
        </w:rPr>
      </w:pPr>
    </w:p>
    <w:p w14:paraId="0C0F1DFD" w14:textId="0CEF7997" w:rsidR="001116E9" w:rsidRPr="00B76427" w:rsidRDefault="0059569D" w:rsidP="00010913">
      <w:pPr>
        <w:spacing w:line="276" w:lineRule="auto"/>
        <w:jc w:val="both"/>
        <w:rPr>
          <w:rFonts w:ascii="Algerian" w:hAnsi="Algerian"/>
          <w:color w:val="A5A5A5" w:themeColor="accent3"/>
          <w:highlight w:val="yellow"/>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ins w:id="0" w:author="Microsoft Word" w:date="2024-08-17T16:45:00Z" w16du:dateUtc="2024-08-17T11:15:00Z">
        <w:r w:rsidRPr="00B76427">
          <w:rPr>
            <w:rFonts w:ascii="Algerian" w:hAnsi="Algerian"/>
            <w:color w:val="FF0000"/>
            <w:highlight w:val="yellow"/>
            <w:u w:val="single"/>
          </w:rPr>
          <w:t>Draft (2</w:t>
        </w:r>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ins>
      <w:r w:rsidR="00462237"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16E9"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w:t>
      </w:r>
      <w:r w:rsidR="00B76427"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w:t>
      </w:r>
    </w:p>
    <w:p w14:paraId="45928A9A" w14:textId="3777DABC" w:rsidR="00462237" w:rsidRDefault="00462237" w:rsidP="00010913">
      <w:pPr>
        <w:spacing w:line="276" w:lineRule="auto"/>
        <w:jc w:val="both"/>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Narration of </w:t>
      </w:r>
      <w:proofErr w:type="spellStart"/>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evry</w:t>
      </w:r>
      <w:proofErr w:type="spellEnd"/>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sequence to roll back after </w:t>
      </w:r>
      <w:proofErr w:type="spellStart"/>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evry</w:t>
      </w:r>
      <w:proofErr w:type="spellEnd"/>
      <w:r w:rsidRPr="00B76427">
        <w:rPr>
          <w:rFonts w:ascii="Algerian" w:hAnsi="Algerian"/>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shot division</w:t>
      </w:r>
      <w:r w:rsidRPr="00B76427">
        <w:rPr>
          <w:rFonts w:ascii="vhAptos Display" w:hAnsi="vhAptos Display"/>
          <w:bCs/>
          <w:color w:val="000000" w:themeColor="text1"/>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D0A8B8" w14:textId="2320AC1F" w:rsidR="00462237" w:rsidRDefault="00462237" w:rsidP="00010913">
      <w:pPr>
        <w:spacing w:line="276" w:lineRule="auto"/>
        <w:jc w:val="both"/>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B8033A">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black screen to flash the glimpse of rolling cards to </w:t>
      </w:r>
      <w:proofErr w:type="spellStart"/>
      <w:r w:rsidR="001116E9">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evry</w:t>
      </w:r>
      <w:proofErr w:type="spellEnd"/>
      <w:r w:rsidR="001116E9">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 scenario where it leads to face off of </w:t>
      </w:r>
      <w:proofErr w:type="spellStart"/>
      <w:r w:rsidR="001116E9">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evry</w:t>
      </w:r>
      <w:proofErr w:type="spellEnd"/>
      <w:r w:rsidR="001116E9">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antagonist to </w:t>
      </w:r>
    </w:p>
    <w:p w14:paraId="11FA67D5" w14:textId="77777777" w:rsidR="00462237" w:rsidRDefault="00462237" w:rsidP="00010913">
      <w:pPr>
        <w:spacing w:line="276" w:lineRule="auto"/>
        <w:jc w:val="both"/>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D977B" w14:textId="2C80B10D" w:rsidR="00B76427" w:rsidRDefault="0059569D" w:rsidP="00010913">
      <w:pPr>
        <w:spacing w:line="276" w:lineRule="auto"/>
        <w:jc w:val="both"/>
        <w:rPr>
          <w:rFonts w:ascii="Aptos Display" w:hAnsi="Aptos Display"/>
          <w:b/>
          <w:bCs/>
          <w:u w:val="single"/>
        </w:rPr>
      </w:pPr>
      <w:ins w:id="1" w:author="Microsoft Word" w:date="2024-08-17T16:45:00Z" w16du:dateUtc="2024-08-17T11:15:00Z">
        <w:r w:rsidRPr="00462237">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r w:rsidR="00462237" w:rsidRPr="00462237">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Narration to begin where it ended at 33:66</w:t>
      </w:r>
      <w:r w:rsidR="00462237">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sequence </w:t>
      </w:r>
      <w:ins w:id="2" w:author="Microsoft Word" w:date="2024-08-17T16:45:00Z" w16du:dateUtc="2024-08-17T11:15:00Z">
        <w:r w:rsidRPr="00462237">
          <w:rPr>
            <w:rFonts w:ascii="vhAptos Display" w:hAnsi="vhAptos Display"/>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hAptos Display" w:hAnsi="vhAptos Display"/>
            <w:b/>
            <w:bCs/>
            <w:color w:val="FF0000"/>
            <w:u w:val="single"/>
          </w:rPr>
          <w:t xml:space="preserve">     </w:t>
        </w:r>
      </w:ins>
      <w:r>
        <w:rPr>
          <w:rFonts w:ascii="Aptos Display" w:hAnsi="Aptos Display"/>
          <w:b/>
          <w:bCs/>
          <w:u w:val="single"/>
        </w:rPr>
        <w:t xml:space="preserve">counter attacks from the various </w:t>
      </w:r>
      <w:proofErr w:type="spellStart"/>
      <w:r>
        <w:rPr>
          <w:rFonts w:ascii="Aptos Display" w:hAnsi="Aptos Display"/>
          <w:b/>
          <w:bCs/>
          <w:u w:val="single"/>
        </w:rPr>
        <w:t>revealations</w:t>
      </w:r>
      <w:proofErr w:type="spellEnd"/>
      <w:r>
        <w:rPr>
          <w:rFonts w:ascii="Aptos Display" w:hAnsi="Aptos Display"/>
          <w:b/>
          <w:bCs/>
          <w:u w:val="single"/>
        </w:rPr>
        <w:t xml:space="preserve"> off characters </w:t>
      </w:r>
      <w:r>
        <w:rPr>
          <w:rFonts w:ascii="Aptos Display" w:hAnsi="Aptos Display"/>
          <w:b/>
          <w:bCs/>
          <w:u w:val="single"/>
        </w:rPr>
        <w:t>…………………………………………………….</w:t>
      </w:r>
      <w:r w:rsidR="00F03267" w:rsidRPr="00B76427">
        <w:rPr>
          <w:rFonts w:ascii="Aptos Display" w:hAnsi="Aptos Display"/>
          <w:b/>
          <w:bCs/>
          <w:highlight w:val="red"/>
          <w:u w:val="single"/>
        </w:rPr>
        <w:t xml:space="preserve">Then  the </w:t>
      </w:r>
      <w:r w:rsidR="00B76427" w:rsidRPr="00B76427">
        <w:rPr>
          <w:rFonts w:ascii="Aptos Display" w:hAnsi="Aptos Display"/>
          <w:b/>
          <w:bCs/>
          <w:highlight w:val="red"/>
          <w:u w:val="single"/>
        </w:rPr>
        <w:t xml:space="preserve">from the pre </w:t>
      </w:r>
      <w:proofErr w:type="spellStart"/>
      <w:r w:rsidR="00B76427" w:rsidRPr="00B76427">
        <w:rPr>
          <w:rFonts w:ascii="Aptos Display" w:hAnsi="Aptos Display"/>
          <w:b/>
          <w:bCs/>
          <w:highlight w:val="red"/>
          <w:u w:val="single"/>
        </w:rPr>
        <w:t>climx</w:t>
      </w:r>
      <w:proofErr w:type="spellEnd"/>
      <w:r w:rsidR="00B76427" w:rsidRPr="00B76427">
        <w:rPr>
          <w:rFonts w:ascii="Aptos Display" w:hAnsi="Aptos Display"/>
          <w:b/>
          <w:bCs/>
          <w:highlight w:val="red"/>
          <w:u w:val="single"/>
        </w:rPr>
        <w:t xml:space="preserve"> draft 36(A) where the outrage of various shootouts against the assault </w:t>
      </w:r>
      <w:proofErr w:type="spellStart"/>
      <w:r w:rsidR="00B76427" w:rsidRPr="00B76427">
        <w:rPr>
          <w:rFonts w:ascii="Aptos Display" w:hAnsi="Aptos Display"/>
          <w:b/>
          <w:bCs/>
          <w:highlight w:val="red"/>
          <w:u w:val="single"/>
        </w:rPr>
        <w:t>sethu</w:t>
      </w:r>
      <w:proofErr w:type="spellEnd"/>
      <w:r w:rsidR="00B76427" w:rsidRPr="00B76427">
        <w:rPr>
          <w:rFonts w:ascii="Aptos Display" w:hAnsi="Aptos Display"/>
          <w:b/>
          <w:bCs/>
          <w:highlight w:val="red"/>
          <w:u w:val="single"/>
        </w:rPr>
        <w:t>(antagonist) and series of events that leads to conflict and every scenes from the kb park and highway night fights   from the gang</w:t>
      </w:r>
      <w:r w:rsidR="00B76427">
        <w:rPr>
          <w:rFonts w:ascii="Aptos Display" w:hAnsi="Aptos Display"/>
          <w:b/>
          <w:bCs/>
          <w:u w:val="single"/>
        </w:rPr>
        <w:t xml:space="preserve"> </w:t>
      </w:r>
      <w:r w:rsidR="00B76427" w:rsidRPr="00B76427">
        <w:rPr>
          <w:rFonts w:ascii="Aptos Display" w:hAnsi="Aptos Display"/>
          <w:b/>
          <w:bCs/>
          <w:highlight w:val="darkYellow"/>
          <w:u w:val="single"/>
        </w:rPr>
        <w:t xml:space="preserve">of </w:t>
      </w:r>
      <w:proofErr w:type="spellStart"/>
      <w:r w:rsidR="00B76427" w:rsidRPr="00B76427">
        <w:rPr>
          <w:rFonts w:ascii="Aptos Display" w:hAnsi="Aptos Display"/>
          <w:b/>
          <w:bCs/>
          <w:highlight w:val="darkYellow"/>
          <w:u w:val="single"/>
        </w:rPr>
        <w:t>sethu</w:t>
      </w:r>
      <w:proofErr w:type="spellEnd"/>
      <w:r w:rsidR="00B76427" w:rsidRPr="00B76427">
        <w:rPr>
          <w:rFonts w:ascii="Aptos Display" w:hAnsi="Aptos Display"/>
          <w:b/>
          <w:bCs/>
          <w:highlight w:val="darkYellow"/>
          <w:u w:val="single"/>
        </w:rPr>
        <w:t xml:space="preserve"> where the every angle takes from the lead to every INTERCUT …….ROLLING   </w:t>
      </w:r>
      <w:r w:rsidR="00F03267" w:rsidRPr="00B76427">
        <w:rPr>
          <w:rFonts w:ascii="Aptos Display" w:hAnsi="Aptos Display"/>
          <w:b/>
          <w:bCs/>
          <w:highlight w:val="darkYellow"/>
          <w:u w:val="single"/>
        </w:rPr>
        <w:t xml:space="preserve">every interconnection shot to </w:t>
      </w:r>
      <w:r w:rsidR="00F879ED" w:rsidRPr="00B76427">
        <w:rPr>
          <w:rFonts w:ascii="Aptos Display" w:hAnsi="Aptos Display"/>
          <w:b/>
          <w:bCs/>
          <w:highlight w:val="darkYellow"/>
          <w:u w:val="single"/>
        </w:rPr>
        <w:t xml:space="preserve">starting glimpse to </w:t>
      </w:r>
      <w:proofErr w:type="spellStart"/>
      <w:r w:rsidR="00F879ED" w:rsidRPr="00B76427">
        <w:rPr>
          <w:rFonts w:ascii="Aptos Display" w:hAnsi="Aptos Display"/>
          <w:b/>
          <w:bCs/>
          <w:highlight w:val="darkYellow"/>
          <w:u w:val="single"/>
        </w:rPr>
        <w:t>explaination</w:t>
      </w:r>
      <w:proofErr w:type="spellEnd"/>
      <w:r w:rsidR="00F879ED" w:rsidRPr="00B76427">
        <w:rPr>
          <w:rFonts w:ascii="Aptos Display" w:hAnsi="Aptos Display"/>
          <w:b/>
          <w:bCs/>
          <w:highlight w:val="darkYellow"/>
          <w:u w:val="single"/>
        </w:rPr>
        <w:t xml:space="preserve"> of every sequence</w:t>
      </w:r>
      <w:r w:rsidR="00F879ED">
        <w:rPr>
          <w:rFonts w:ascii="Aptos Display" w:hAnsi="Aptos Display"/>
          <w:b/>
          <w:bCs/>
          <w:u w:val="single"/>
        </w:rPr>
        <w:t xml:space="preserve">  ………ROLLING and </w:t>
      </w:r>
      <w:r w:rsidR="007C4FEF">
        <w:rPr>
          <w:rFonts w:ascii="Aptos Display" w:hAnsi="Aptos Display"/>
          <w:b/>
          <w:bCs/>
          <w:u w:val="single"/>
        </w:rPr>
        <w:t>Assault takes lead from the goons three shots (1)(2)(3)</w:t>
      </w:r>
    </w:p>
    <w:p w14:paraId="59BB3AE5" w14:textId="77777777" w:rsidR="00B76427" w:rsidRDefault="00B76427" w:rsidP="00010913">
      <w:pPr>
        <w:spacing w:line="276" w:lineRule="auto"/>
        <w:jc w:val="both"/>
        <w:rPr>
          <w:rFonts w:ascii="Aptos Display" w:hAnsi="Aptos Display"/>
          <w:b/>
          <w:bCs/>
          <w:u w:val="single"/>
        </w:rPr>
      </w:pPr>
    </w:p>
    <w:p w14:paraId="6DF0BD3D" w14:textId="223506DD" w:rsidR="00B76427" w:rsidRDefault="00B76427" w:rsidP="00010913">
      <w:pPr>
        <w:spacing w:line="276" w:lineRule="auto"/>
        <w:jc w:val="both"/>
        <w:rPr>
          <w:rFonts w:ascii="Aptos Display" w:hAnsi="Aptos Display"/>
          <w:b/>
          <w:bCs/>
          <w:color w:val="FF0000"/>
          <w:u w:val="single"/>
        </w:rPr>
      </w:pPr>
      <w:r>
        <w:rPr>
          <w:rFonts w:ascii="Aptos Display" w:hAnsi="Aptos Display"/>
          <w:b/>
          <w:bCs/>
          <w:u w:val="single"/>
        </w:rPr>
        <w:t xml:space="preserve">THE </w:t>
      </w:r>
      <w:proofErr w:type="spellStart"/>
      <w:r>
        <w:rPr>
          <w:rFonts w:ascii="Aptos Display" w:hAnsi="Aptos Display"/>
          <w:b/>
          <w:bCs/>
          <w:u w:val="single"/>
        </w:rPr>
        <w:t>rOLLBack</w:t>
      </w:r>
      <w:proofErr w:type="spellEnd"/>
      <w:r>
        <w:rPr>
          <w:rFonts w:ascii="Aptos Display" w:hAnsi="Aptos Display"/>
          <w:b/>
          <w:bCs/>
          <w:u w:val="single"/>
        </w:rPr>
        <w:t xml:space="preserve"> SCENES </w:t>
      </w:r>
    </w:p>
    <w:p w14:paraId="79742F9C" w14:textId="77777777" w:rsidR="00B76427" w:rsidRPr="00B76427" w:rsidRDefault="00B76427" w:rsidP="00B76427">
      <w:pPr>
        <w:spacing w:line="276" w:lineRule="auto"/>
        <w:jc w:val="both"/>
        <w:rPr>
          <w:rFonts w:ascii="Aptos Display" w:hAnsi="Aptos Display"/>
          <w:b/>
          <w:bCs/>
          <w:color w:val="000000" w:themeColor="text1"/>
          <w:highlight w:val="green"/>
          <w:u w:val="single"/>
        </w:rPr>
      </w:pPr>
      <w:r w:rsidRPr="00B76427">
        <w:rPr>
          <w:rFonts w:ascii="Aptos Display" w:hAnsi="Aptos Display"/>
          <w:b/>
          <w:bCs/>
          <w:color w:val="FF0000"/>
          <w:u w:val="single"/>
        </w:rPr>
        <w:t xml:space="preserve">every scenes from the kb park and highway night fights   from the gang of </w:t>
      </w:r>
      <w:proofErr w:type="spellStart"/>
      <w:r w:rsidRPr="00B76427">
        <w:rPr>
          <w:rFonts w:ascii="Aptos Display" w:hAnsi="Aptos Display"/>
          <w:b/>
          <w:bCs/>
          <w:color w:val="FF0000"/>
          <w:u w:val="single"/>
        </w:rPr>
        <w:t>sethu</w:t>
      </w:r>
      <w:proofErr w:type="spellEnd"/>
      <w:r w:rsidRPr="00B76427">
        <w:rPr>
          <w:rFonts w:ascii="Aptos Display" w:hAnsi="Aptos Display"/>
          <w:b/>
          <w:bCs/>
          <w:color w:val="FF0000"/>
          <w:u w:val="single"/>
        </w:rPr>
        <w:t xml:space="preserve"> where the every angle takes from the lead to every </w:t>
      </w:r>
      <w:r w:rsidRPr="00B76427">
        <w:rPr>
          <w:rFonts w:ascii="Aptos Display" w:hAnsi="Aptos Display"/>
          <w:b/>
          <w:bCs/>
          <w:color w:val="000000" w:themeColor="text1"/>
          <w:u w:val="single"/>
        </w:rPr>
        <w:t xml:space="preserve">way to connect the final  dots from each and every arc to various detailing of every character to conclude all the </w:t>
      </w:r>
      <w:r w:rsidRPr="00B76427">
        <w:rPr>
          <w:rFonts w:ascii="Aptos Display" w:hAnsi="Aptos Display"/>
          <w:b/>
          <w:bCs/>
          <w:color w:val="000000" w:themeColor="text1"/>
          <w:highlight w:val="green"/>
          <w:u w:val="single"/>
        </w:rPr>
        <w:t>mysteries revolved around  are to be cleared by scene gap with all the inter cuts shots followed by scenes(1)(45)(7)(8).</w:t>
      </w:r>
    </w:p>
    <w:p w14:paraId="795374EC" w14:textId="77777777" w:rsidR="00B76427" w:rsidRPr="00B76427" w:rsidRDefault="00B76427" w:rsidP="00B76427">
      <w:pPr>
        <w:spacing w:line="276" w:lineRule="auto"/>
        <w:jc w:val="both"/>
        <w:rPr>
          <w:rFonts w:ascii="Aptos Display" w:hAnsi="Aptos Display"/>
          <w:b/>
          <w:bCs/>
          <w:color w:val="FF0000"/>
          <w:u w:val="single"/>
        </w:rPr>
      </w:pPr>
      <w:r w:rsidRPr="00B76427">
        <w:rPr>
          <w:rFonts w:ascii="Aptos Display" w:hAnsi="Aptos Display"/>
          <w:b/>
          <w:bCs/>
          <w:color w:val="000000" w:themeColor="text1"/>
          <w:highlight w:val="green"/>
          <w:u w:val="single"/>
        </w:rPr>
        <w:t xml:space="preserve">Assaults attacking from </w:t>
      </w:r>
      <w:proofErr w:type="spellStart"/>
      <w:r w:rsidRPr="00B76427">
        <w:rPr>
          <w:rFonts w:ascii="Aptos Display" w:hAnsi="Aptos Display"/>
          <w:b/>
          <w:bCs/>
          <w:color w:val="000000" w:themeColor="text1"/>
          <w:highlight w:val="green"/>
          <w:u w:val="single"/>
        </w:rPr>
        <w:t>evry</w:t>
      </w:r>
      <w:proofErr w:type="spellEnd"/>
      <w:r w:rsidRPr="00B76427">
        <w:rPr>
          <w:rFonts w:ascii="Aptos Display" w:hAnsi="Aptos Display"/>
          <w:b/>
          <w:bCs/>
          <w:color w:val="000000" w:themeColor="text1"/>
          <w:highlight w:val="green"/>
          <w:u w:val="single"/>
        </w:rPr>
        <w:t xml:space="preserve"> corner and counter </w:t>
      </w:r>
      <w:r w:rsidRPr="00B76427">
        <w:rPr>
          <w:rFonts w:ascii="Aptos Display" w:hAnsi="Aptos Display"/>
          <w:b/>
          <w:bCs/>
          <w:color w:val="FF0000"/>
          <w:highlight w:val="green"/>
          <w:u w:val="single"/>
        </w:rPr>
        <w:t>attacks fro</w:t>
      </w:r>
      <w:r w:rsidRPr="00B76427">
        <w:rPr>
          <w:rFonts w:ascii="Aptos Display" w:hAnsi="Aptos Display"/>
          <w:b/>
          <w:bCs/>
          <w:color w:val="FF0000"/>
          <w:u w:val="single"/>
        </w:rPr>
        <w:t xml:space="preserve">m </w:t>
      </w:r>
      <w:proofErr w:type="spellStart"/>
      <w:r w:rsidRPr="00B76427">
        <w:rPr>
          <w:rFonts w:ascii="Aptos Display" w:hAnsi="Aptos Display"/>
          <w:b/>
          <w:bCs/>
          <w:color w:val="FF0000"/>
          <w:u w:val="single"/>
        </w:rPr>
        <w:t>evry</w:t>
      </w:r>
      <w:proofErr w:type="spellEnd"/>
      <w:r w:rsidRPr="00B76427">
        <w:rPr>
          <w:rFonts w:ascii="Aptos Display" w:hAnsi="Aptos Display"/>
          <w:b/>
          <w:bCs/>
          <w:color w:val="FF0000"/>
          <w:u w:val="single"/>
        </w:rPr>
        <w:t xml:space="preserve"> wide angle that takes extra fire </w:t>
      </w:r>
    </w:p>
    <w:p w14:paraId="11B96850" w14:textId="77777777" w:rsidR="00B76427" w:rsidRPr="00B76427" w:rsidRDefault="00B76427" w:rsidP="00B76427">
      <w:pPr>
        <w:spacing w:line="276" w:lineRule="auto"/>
        <w:jc w:val="both"/>
        <w:rPr>
          <w:rFonts w:ascii="Aptos Display" w:hAnsi="Aptos Display"/>
          <w:b/>
          <w:bCs/>
          <w:color w:val="FF0000"/>
          <w:u w:val="single"/>
        </w:rPr>
      </w:pPr>
      <w:r w:rsidRPr="00B76427">
        <w:rPr>
          <w:rFonts w:ascii="Aptos Display" w:hAnsi="Aptos Display"/>
          <w:b/>
          <w:bCs/>
          <w:color w:val="FF0000"/>
          <w:u w:val="single"/>
        </w:rPr>
        <w:t xml:space="preserve">every scenes from the kb park and highway night fights   from the gang of </w:t>
      </w:r>
      <w:proofErr w:type="spellStart"/>
      <w:r w:rsidRPr="00B76427">
        <w:rPr>
          <w:rFonts w:ascii="Aptos Display" w:hAnsi="Aptos Display"/>
          <w:b/>
          <w:bCs/>
          <w:color w:val="FF0000"/>
          <w:u w:val="single"/>
        </w:rPr>
        <w:t>sethu</w:t>
      </w:r>
      <w:proofErr w:type="spellEnd"/>
      <w:r w:rsidRPr="00B76427">
        <w:rPr>
          <w:rFonts w:ascii="Aptos Display" w:hAnsi="Aptos Display"/>
          <w:b/>
          <w:bCs/>
          <w:color w:val="FF0000"/>
          <w:u w:val="single"/>
        </w:rPr>
        <w:t xml:space="preserve"> where the every angle </w:t>
      </w:r>
    </w:p>
    <w:p w14:paraId="081DC751" w14:textId="10E3922B" w:rsidR="00B76427" w:rsidRPr="00B76427" w:rsidRDefault="00B76427" w:rsidP="00B76427">
      <w:pPr>
        <w:spacing w:line="276" w:lineRule="auto"/>
        <w:jc w:val="both"/>
        <w:rPr>
          <w:rFonts w:ascii="Aptos Display" w:hAnsi="Aptos Display"/>
          <w:b/>
          <w:bCs/>
          <w:color w:val="FF0000"/>
          <w:u w:val="single"/>
        </w:rPr>
      </w:pPr>
      <w:r w:rsidRPr="00B76427">
        <w:rPr>
          <w:rFonts w:ascii="Aptos Display" w:hAnsi="Aptos Display"/>
          <w:b/>
          <w:bCs/>
          <w:color w:val="FF0000"/>
          <w:u w:val="single"/>
        </w:rPr>
        <w:t xml:space="preserve">Assaults attacking from </w:t>
      </w:r>
      <w:proofErr w:type="spellStart"/>
      <w:r w:rsidRPr="00B76427">
        <w:rPr>
          <w:rFonts w:ascii="Aptos Display" w:hAnsi="Aptos Display"/>
          <w:b/>
          <w:bCs/>
          <w:color w:val="FF0000"/>
          <w:u w:val="single"/>
        </w:rPr>
        <w:t>evry</w:t>
      </w:r>
      <w:proofErr w:type="spellEnd"/>
      <w:r w:rsidRPr="00B76427">
        <w:rPr>
          <w:rFonts w:ascii="Aptos Display" w:hAnsi="Aptos Display"/>
          <w:b/>
          <w:bCs/>
          <w:color w:val="FF0000"/>
          <w:u w:val="single"/>
        </w:rPr>
        <w:t xml:space="preserve"> corner</w:t>
      </w:r>
    </w:p>
    <w:p w14:paraId="4E024AF5" w14:textId="77777777" w:rsidR="00037FAF" w:rsidRDefault="00037FAF" w:rsidP="00037FAF">
      <w:pPr>
        <w:spacing w:line="276" w:lineRule="auto"/>
        <w:jc w:val="both"/>
        <w:rPr>
          <w:rFonts w:ascii="Aptos Display" w:hAnsi="Aptos Display"/>
          <w:b/>
          <w:bCs/>
          <w:color w:val="FF0000"/>
          <w:u w:val="single"/>
        </w:rPr>
      </w:pPr>
      <w:r>
        <w:rPr>
          <w:rFonts w:ascii="Aptos Display" w:hAnsi="Aptos Display"/>
          <w:b/>
          <w:bCs/>
          <w:u w:val="single"/>
        </w:rPr>
        <w:lastRenderedPageBreak/>
        <w:t xml:space="preserve">   flower red </w:t>
      </w:r>
      <w:proofErr w:type="spellStart"/>
      <w:r>
        <w:rPr>
          <w:rFonts w:ascii="Aptos Display" w:hAnsi="Aptos Display"/>
          <w:b/>
          <w:bCs/>
          <w:color w:val="FF0000"/>
          <w:u w:val="single"/>
        </w:rPr>
        <w:t>red</w:t>
      </w:r>
      <w:proofErr w:type="spellEnd"/>
      <w:r>
        <w:rPr>
          <w:rFonts w:ascii="Aptos Display" w:hAnsi="Aptos Display"/>
          <w:b/>
          <w:bCs/>
          <w:color w:val="FF0000"/>
          <w:u w:val="single"/>
        </w:rPr>
        <w:t xml:space="preserve"> </w:t>
      </w:r>
      <w:proofErr w:type="spellStart"/>
      <w:r>
        <w:rPr>
          <w:rFonts w:ascii="Aptos Display" w:hAnsi="Aptos Display"/>
          <w:b/>
          <w:bCs/>
          <w:color w:val="FF0000"/>
          <w:u w:val="single"/>
        </w:rPr>
        <w:t>nd</w:t>
      </w:r>
      <w:proofErr w:type="spellEnd"/>
      <w:r>
        <w:rPr>
          <w:rFonts w:ascii="Aptos Display" w:hAnsi="Aptos Display"/>
          <w:b/>
          <w:bCs/>
          <w:color w:val="FF0000"/>
          <w:u w:val="single"/>
        </w:rPr>
        <w:t xml:space="preserve"> guns black roses ,…………………….</w:t>
      </w:r>
    </w:p>
    <w:p w14:paraId="6F179111" w14:textId="540D97AE" w:rsidR="00B76427" w:rsidRDefault="00037FAF" w:rsidP="00010913">
      <w:pPr>
        <w:spacing w:line="276" w:lineRule="auto"/>
        <w:jc w:val="both"/>
        <w:rPr>
          <w:rFonts w:ascii="Aptos Display" w:hAnsi="Aptos Display"/>
          <w:b/>
          <w:bCs/>
          <w:u w:val="single"/>
        </w:rPr>
      </w:pPr>
      <w:r>
        <w:rPr>
          <w:rFonts w:ascii="Aptos Display" w:hAnsi="Aptos Display"/>
          <w:b/>
          <w:bCs/>
          <w:u w:val="single"/>
        </w:rPr>
        <w:t xml:space="preserve">    </w:t>
      </w:r>
    </w:p>
    <w:p w14:paraId="0C76173B" w14:textId="67E092EB" w:rsidR="00B76427" w:rsidRDefault="00037FAF" w:rsidP="00010913">
      <w:pPr>
        <w:spacing w:line="276" w:lineRule="auto"/>
        <w:jc w:val="both"/>
        <w:rPr>
          <w:rFonts w:ascii="Aptos Display" w:hAnsi="Aptos Display"/>
          <w:b/>
          <w:bCs/>
          <w:sz w:val="32"/>
          <w:szCs w:val="32"/>
          <w:u w:val="single"/>
        </w:rPr>
      </w:pPr>
      <w:r w:rsidRPr="007F0C85">
        <w:rPr>
          <w:rFonts w:ascii="Aptos Display" w:hAnsi="Aptos Display"/>
          <w:b/>
          <w:bCs/>
          <w:sz w:val="32"/>
          <w:szCs w:val="32"/>
          <w:u w:val="single"/>
        </w:rPr>
        <w:t xml:space="preserve">  </w:t>
      </w:r>
      <w:r w:rsidR="007F0C85" w:rsidRPr="007F0C85">
        <w:rPr>
          <w:rFonts w:ascii="Aptos Display" w:hAnsi="Aptos Display"/>
          <w:b/>
          <w:bCs/>
          <w:sz w:val="32"/>
          <w:szCs w:val="32"/>
          <w:u w:val="single"/>
        </w:rPr>
        <w:t xml:space="preserve">                                                </w:t>
      </w:r>
      <w:r w:rsidRPr="007F0C85">
        <w:rPr>
          <w:rFonts w:ascii="Aptos Display" w:hAnsi="Aptos Display"/>
          <w:b/>
          <w:bCs/>
          <w:sz w:val="32"/>
          <w:szCs w:val="32"/>
          <w:u w:val="single"/>
        </w:rPr>
        <w:t xml:space="preserve">  Writt</w:t>
      </w:r>
      <w:r w:rsidR="007F0C85" w:rsidRPr="007F0C85">
        <w:rPr>
          <w:rFonts w:ascii="Aptos Display" w:hAnsi="Aptos Display"/>
          <w:b/>
          <w:bCs/>
          <w:sz w:val="32"/>
          <w:szCs w:val="32"/>
          <w:u w:val="single"/>
        </w:rPr>
        <w:t xml:space="preserve">en by </w:t>
      </w:r>
    </w:p>
    <w:p w14:paraId="6C1B9F83" w14:textId="08DA31C5" w:rsidR="007F0C85" w:rsidRPr="007F0C85" w:rsidRDefault="007F0C85" w:rsidP="00010913">
      <w:pPr>
        <w:spacing w:line="276" w:lineRule="auto"/>
        <w:jc w:val="both"/>
        <w:rPr>
          <w:rFonts w:ascii="Aptos Display" w:hAnsi="Aptos Display"/>
          <w:b/>
          <w:bCs/>
          <w:sz w:val="32"/>
          <w:szCs w:val="32"/>
          <w:u w:val="single"/>
        </w:rPr>
      </w:pPr>
      <w:r>
        <w:rPr>
          <w:rFonts w:ascii="Aptos Display" w:hAnsi="Aptos Display"/>
          <w:b/>
          <w:bCs/>
          <w:sz w:val="32"/>
          <w:szCs w:val="32"/>
          <w:u w:val="single"/>
        </w:rPr>
        <w:t xml:space="preserve">                     MANSOOR</w:t>
      </w:r>
    </w:p>
    <w:p w14:paraId="4645E0E7" w14:textId="77777777" w:rsidR="00B76427" w:rsidRDefault="00B76427" w:rsidP="00010913">
      <w:pPr>
        <w:spacing w:line="276" w:lineRule="auto"/>
        <w:jc w:val="both"/>
        <w:rPr>
          <w:rFonts w:ascii="Aptos Display" w:hAnsi="Aptos Display"/>
          <w:b/>
          <w:bCs/>
          <w:u w:val="single"/>
        </w:rPr>
      </w:pPr>
    </w:p>
    <w:p w14:paraId="6871D49D" w14:textId="77777777" w:rsidR="00B76427" w:rsidRDefault="00B76427" w:rsidP="00010913">
      <w:pPr>
        <w:spacing w:line="276" w:lineRule="auto"/>
        <w:jc w:val="both"/>
        <w:rPr>
          <w:rFonts w:ascii="Aptos Display" w:hAnsi="Aptos Display"/>
          <w:b/>
          <w:bCs/>
          <w:u w:val="single"/>
        </w:rPr>
      </w:pPr>
    </w:p>
    <w:p w14:paraId="194017BC" w14:textId="77777777" w:rsidR="00B76427" w:rsidRDefault="00B76427" w:rsidP="00010913">
      <w:pPr>
        <w:spacing w:line="276" w:lineRule="auto"/>
        <w:jc w:val="both"/>
        <w:rPr>
          <w:rFonts w:ascii="Aptos Display" w:hAnsi="Aptos Display"/>
          <w:b/>
          <w:bCs/>
          <w:u w:val="single"/>
        </w:rPr>
      </w:pPr>
    </w:p>
    <w:p w14:paraId="5B13A571" w14:textId="77777777" w:rsidR="00B76427" w:rsidRDefault="00B76427" w:rsidP="00010913">
      <w:pPr>
        <w:spacing w:line="276" w:lineRule="auto"/>
        <w:jc w:val="both"/>
        <w:rPr>
          <w:rFonts w:ascii="Aptos Display" w:hAnsi="Aptos Display"/>
          <w:b/>
          <w:bCs/>
          <w:u w:val="single"/>
        </w:rPr>
      </w:pPr>
    </w:p>
    <w:p w14:paraId="1072B7A1" w14:textId="4ADB5333" w:rsidR="0059569D" w:rsidRDefault="007C4FEF" w:rsidP="00010913">
      <w:pPr>
        <w:spacing w:line="276" w:lineRule="auto"/>
        <w:jc w:val="both"/>
        <w:rPr>
          <w:rFonts w:ascii="Aptos Display" w:hAnsi="Aptos Display"/>
          <w:b/>
          <w:bCs/>
          <w:color w:val="FF0000"/>
          <w:u w:val="single"/>
        </w:rPr>
      </w:pPr>
      <w:r>
        <w:rPr>
          <w:rFonts w:ascii="Aptos Display" w:hAnsi="Aptos Display"/>
          <w:b/>
          <w:bCs/>
          <w:u w:val="single"/>
        </w:rPr>
        <w:t xml:space="preserve">   flower red </w:t>
      </w:r>
      <w:proofErr w:type="spellStart"/>
      <w:r>
        <w:rPr>
          <w:rFonts w:ascii="Aptos Display" w:hAnsi="Aptos Display"/>
          <w:b/>
          <w:bCs/>
          <w:color w:val="FF0000"/>
          <w:u w:val="single"/>
        </w:rPr>
        <w:t>red</w:t>
      </w:r>
      <w:proofErr w:type="spellEnd"/>
      <w:r>
        <w:rPr>
          <w:rFonts w:ascii="Aptos Display" w:hAnsi="Aptos Display"/>
          <w:b/>
          <w:bCs/>
          <w:color w:val="FF0000"/>
          <w:u w:val="single"/>
        </w:rPr>
        <w:t xml:space="preserve"> </w:t>
      </w:r>
      <w:proofErr w:type="spellStart"/>
      <w:r w:rsidR="00462237">
        <w:rPr>
          <w:rFonts w:ascii="Aptos Display" w:hAnsi="Aptos Display"/>
          <w:b/>
          <w:bCs/>
          <w:color w:val="FF0000"/>
          <w:u w:val="single"/>
        </w:rPr>
        <w:t>nd</w:t>
      </w:r>
      <w:proofErr w:type="spellEnd"/>
      <w:r w:rsidR="00462237">
        <w:rPr>
          <w:rFonts w:ascii="Aptos Display" w:hAnsi="Aptos Display"/>
          <w:b/>
          <w:bCs/>
          <w:color w:val="FF0000"/>
          <w:u w:val="single"/>
        </w:rPr>
        <w:t xml:space="preserve"> guns black roses ,…………………….</w:t>
      </w:r>
    </w:p>
    <w:p w14:paraId="4422FEF9" w14:textId="77777777" w:rsidR="00037FAF" w:rsidRDefault="00037FAF" w:rsidP="00010913">
      <w:pPr>
        <w:spacing w:line="276" w:lineRule="auto"/>
        <w:jc w:val="both"/>
        <w:rPr>
          <w:rFonts w:ascii="Aptos Display" w:hAnsi="Aptos Display"/>
          <w:b/>
          <w:bCs/>
          <w:color w:val="FF0000"/>
          <w:u w:val="single"/>
        </w:rPr>
      </w:pPr>
    </w:p>
    <w:p w14:paraId="43849CB0" w14:textId="77777777" w:rsidR="00037FAF" w:rsidRPr="007C4FEF" w:rsidRDefault="00037FAF" w:rsidP="00010913">
      <w:pPr>
        <w:spacing w:line="276" w:lineRule="auto"/>
        <w:jc w:val="both"/>
        <w:rPr>
          <w:rFonts w:ascii="vhAptos Display" w:hAnsi="vhAptos Display"/>
          <w:b/>
          <w:color w:val="FF0000"/>
          <w:u w:val="single"/>
        </w:rPr>
      </w:pPr>
    </w:p>
    <w:sectPr w:rsidR="00037FAF" w:rsidRPr="007C4F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27AAE" w14:textId="77777777" w:rsidR="00DA22D5" w:rsidRDefault="00DA22D5" w:rsidP="00010913">
      <w:pPr>
        <w:spacing w:after="0" w:line="240" w:lineRule="auto"/>
      </w:pPr>
      <w:r>
        <w:separator/>
      </w:r>
    </w:p>
  </w:endnote>
  <w:endnote w:type="continuationSeparator" w:id="0">
    <w:p w14:paraId="29B31127" w14:textId="77777777" w:rsidR="00DA22D5" w:rsidRDefault="00DA22D5" w:rsidP="00010913">
      <w:pPr>
        <w:spacing w:after="0" w:line="240" w:lineRule="auto"/>
      </w:pPr>
      <w:r>
        <w:continuationSeparator/>
      </w:r>
    </w:p>
  </w:endnote>
  <w:endnote w:type="continuationNotice" w:id="1">
    <w:p w14:paraId="549A81BB" w14:textId="77777777" w:rsidR="00DA22D5" w:rsidRDefault="00DA22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hAptos Display">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0DBC1" w14:textId="77777777" w:rsidR="00DA22D5" w:rsidRDefault="00DA22D5" w:rsidP="00010913">
      <w:pPr>
        <w:spacing w:after="0" w:line="240" w:lineRule="auto"/>
      </w:pPr>
      <w:r>
        <w:separator/>
      </w:r>
    </w:p>
  </w:footnote>
  <w:footnote w:type="continuationSeparator" w:id="0">
    <w:p w14:paraId="5CC5A2D6" w14:textId="77777777" w:rsidR="00DA22D5" w:rsidRDefault="00DA22D5" w:rsidP="00010913">
      <w:pPr>
        <w:spacing w:after="0" w:line="240" w:lineRule="auto"/>
      </w:pPr>
      <w:r>
        <w:continuationSeparator/>
      </w:r>
    </w:p>
  </w:footnote>
  <w:footnote w:type="continuationNotice" w:id="1">
    <w:p w14:paraId="449DE579" w14:textId="77777777" w:rsidR="00DA22D5" w:rsidRDefault="00DA22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15CBB" w14:textId="62999AC9" w:rsidR="00010913" w:rsidRDefault="00010913">
    <w:pPr>
      <w:pStyle w:val="Header"/>
      <w:rPr>
        <w:b/>
        <w:bCs/>
        <w:sz w:val="44"/>
        <w:szCs w:val="44"/>
      </w:rPr>
    </w:pPr>
    <w:r w:rsidRPr="00010913">
      <w:rPr>
        <w:b/>
        <w:bCs/>
        <w:sz w:val="44"/>
        <w:szCs w:val="44"/>
      </w:rPr>
      <w:t xml:space="preserve">                               Final Draft</w:t>
    </w:r>
    <w:r>
      <w:rPr>
        <w:b/>
        <w:bCs/>
        <w:sz w:val="44"/>
        <w:szCs w:val="44"/>
      </w:rPr>
      <w:t xml:space="preserve"> -16</w:t>
    </w:r>
  </w:p>
  <w:p w14:paraId="13A3578D" w14:textId="483405FC" w:rsidR="00010913" w:rsidRPr="00010913" w:rsidRDefault="00010913">
    <w:pPr>
      <w:pStyle w:val="Header"/>
      <w:rPr>
        <w:b/>
        <w:bCs/>
        <w:sz w:val="44"/>
        <w:szCs w:val="44"/>
        <w:vertAlign w:val="subscript"/>
      </w:rPr>
    </w:pPr>
    <w:r>
      <w:rPr>
        <w:b/>
        <w:bCs/>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554F2"/>
    <w:multiLevelType w:val="hybridMultilevel"/>
    <w:tmpl w:val="FBD82B8E"/>
    <w:lvl w:ilvl="0" w:tplc="04090001">
      <w:start w:val="1"/>
      <w:numFmt w:val="bullet"/>
      <w:lvlText w:val=""/>
      <w:lvlJc w:val="left"/>
      <w:pPr>
        <w:ind w:left="2724" w:hanging="360"/>
      </w:pPr>
      <w:rPr>
        <w:rFonts w:ascii="Symbol" w:hAnsi="Symbol"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 w15:restartNumberingAfterBreak="0">
    <w:nsid w:val="5E1760A1"/>
    <w:multiLevelType w:val="hybridMultilevel"/>
    <w:tmpl w:val="AA16AC22"/>
    <w:lvl w:ilvl="0" w:tplc="0409000F">
      <w:start w:val="1"/>
      <w:numFmt w:val="decimal"/>
      <w:lvlText w:val="%1."/>
      <w:lvlJc w:val="left"/>
      <w:pPr>
        <w:ind w:left="2724" w:hanging="360"/>
      </w:pPr>
      <w:rPr>
        <w:rFonts w:hint="default"/>
      </w:rPr>
    </w:lvl>
    <w:lvl w:ilvl="1" w:tplc="FFFFFFFF" w:tentative="1">
      <w:start w:val="1"/>
      <w:numFmt w:val="bullet"/>
      <w:lvlText w:val="o"/>
      <w:lvlJc w:val="left"/>
      <w:pPr>
        <w:ind w:left="3444" w:hanging="360"/>
      </w:pPr>
      <w:rPr>
        <w:rFonts w:ascii="Courier New" w:hAnsi="Courier New" w:cs="Courier New" w:hint="default"/>
      </w:rPr>
    </w:lvl>
    <w:lvl w:ilvl="2" w:tplc="FFFFFFFF" w:tentative="1">
      <w:start w:val="1"/>
      <w:numFmt w:val="bullet"/>
      <w:lvlText w:val=""/>
      <w:lvlJc w:val="left"/>
      <w:pPr>
        <w:ind w:left="4164" w:hanging="360"/>
      </w:pPr>
      <w:rPr>
        <w:rFonts w:ascii="Wingdings" w:hAnsi="Wingdings" w:hint="default"/>
      </w:rPr>
    </w:lvl>
    <w:lvl w:ilvl="3" w:tplc="FFFFFFFF" w:tentative="1">
      <w:start w:val="1"/>
      <w:numFmt w:val="bullet"/>
      <w:lvlText w:val=""/>
      <w:lvlJc w:val="left"/>
      <w:pPr>
        <w:ind w:left="4884" w:hanging="360"/>
      </w:pPr>
      <w:rPr>
        <w:rFonts w:ascii="Symbol" w:hAnsi="Symbol" w:hint="default"/>
      </w:rPr>
    </w:lvl>
    <w:lvl w:ilvl="4" w:tplc="FFFFFFFF" w:tentative="1">
      <w:start w:val="1"/>
      <w:numFmt w:val="bullet"/>
      <w:lvlText w:val="o"/>
      <w:lvlJc w:val="left"/>
      <w:pPr>
        <w:ind w:left="5604" w:hanging="360"/>
      </w:pPr>
      <w:rPr>
        <w:rFonts w:ascii="Courier New" w:hAnsi="Courier New" w:cs="Courier New" w:hint="default"/>
      </w:rPr>
    </w:lvl>
    <w:lvl w:ilvl="5" w:tplc="FFFFFFFF" w:tentative="1">
      <w:start w:val="1"/>
      <w:numFmt w:val="bullet"/>
      <w:lvlText w:val=""/>
      <w:lvlJc w:val="left"/>
      <w:pPr>
        <w:ind w:left="6324" w:hanging="360"/>
      </w:pPr>
      <w:rPr>
        <w:rFonts w:ascii="Wingdings" w:hAnsi="Wingdings" w:hint="default"/>
      </w:rPr>
    </w:lvl>
    <w:lvl w:ilvl="6" w:tplc="FFFFFFFF" w:tentative="1">
      <w:start w:val="1"/>
      <w:numFmt w:val="bullet"/>
      <w:lvlText w:val=""/>
      <w:lvlJc w:val="left"/>
      <w:pPr>
        <w:ind w:left="7044" w:hanging="360"/>
      </w:pPr>
      <w:rPr>
        <w:rFonts w:ascii="Symbol" w:hAnsi="Symbol" w:hint="default"/>
      </w:rPr>
    </w:lvl>
    <w:lvl w:ilvl="7" w:tplc="FFFFFFFF" w:tentative="1">
      <w:start w:val="1"/>
      <w:numFmt w:val="bullet"/>
      <w:lvlText w:val="o"/>
      <w:lvlJc w:val="left"/>
      <w:pPr>
        <w:ind w:left="7764" w:hanging="360"/>
      </w:pPr>
      <w:rPr>
        <w:rFonts w:ascii="Courier New" w:hAnsi="Courier New" w:cs="Courier New" w:hint="default"/>
      </w:rPr>
    </w:lvl>
    <w:lvl w:ilvl="8" w:tplc="FFFFFFFF" w:tentative="1">
      <w:start w:val="1"/>
      <w:numFmt w:val="bullet"/>
      <w:lvlText w:val=""/>
      <w:lvlJc w:val="left"/>
      <w:pPr>
        <w:ind w:left="8484" w:hanging="360"/>
      </w:pPr>
      <w:rPr>
        <w:rFonts w:ascii="Wingdings" w:hAnsi="Wingdings" w:hint="default"/>
      </w:rPr>
    </w:lvl>
  </w:abstractNum>
  <w:num w:numId="1" w16cid:durableId="595332128">
    <w:abstractNumId w:val="0"/>
  </w:num>
  <w:num w:numId="2" w16cid:durableId="147626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13"/>
    <w:rsid w:val="00010913"/>
    <w:rsid w:val="00037FAF"/>
    <w:rsid w:val="001116E9"/>
    <w:rsid w:val="001D52AD"/>
    <w:rsid w:val="00441002"/>
    <w:rsid w:val="00462237"/>
    <w:rsid w:val="005602D6"/>
    <w:rsid w:val="0059569D"/>
    <w:rsid w:val="00611E4E"/>
    <w:rsid w:val="007C4FEF"/>
    <w:rsid w:val="007F0C85"/>
    <w:rsid w:val="00822042"/>
    <w:rsid w:val="00845093"/>
    <w:rsid w:val="00995089"/>
    <w:rsid w:val="00AC0592"/>
    <w:rsid w:val="00B0591A"/>
    <w:rsid w:val="00B76427"/>
    <w:rsid w:val="00B8033A"/>
    <w:rsid w:val="00DA22D5"/>
    <w:rsid w:val="00F03267"/>
    <w:rsid w:val="00F8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593B"/>
  <w15:chartTrackingRefBased/>
  <w15:docId w15:val="{A0FB7C0F-C1C0-4DB9-9163-8E66A93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13"/>
  </w:style>
  <w:style w:type="paragraph" w:styleId="Footer">
    <w:name w:val="footer"/>
    <w:basedOn w:val="Normal"/>
    <w:link w:val="FooterChar"/>
    <w:uiPriority w:val="99"/>
    <w:unhideWhenUsed/>
    <w:rsid w:val="00010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13"/>
  </w:style>
  <w:style w:type="paragraph" w:styleId="ListParagraph">
    <w:name w:val="List Paragraph"/>
    <w:basedOn w:val="Normal"/>
    <w:uiPriority w:val="34"/>
    <w:qFormat/>
    <w:rsid w:val="0084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katika mansoor</dc:creator>
  <cp:keywords/>
  <dc:description/>
  <cp:lastModifiedBy>Mansoor K</cp:lastModifiedBy>
  <cp:revision>14</cp:revision>
  <dcterms:created xsi:type="dcterms:W3CDTF">2024-01-26T11:48:00Z</dcterms:created>
  <dcterms:modified xsi:type="dcterms:W3CDTF">2024-08-17T11:30:00Z</dcterms:modified>
</cp:coreProperties>
</file>